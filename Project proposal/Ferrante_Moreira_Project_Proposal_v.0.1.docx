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B5503" w14:textId="7F9F5FBD" w:rsidR="00F76E40" w:rsidRDefault="00E860C8">
      <w:pPr>
        <w:rPr>
          <w:rFonts w:ascii="Times New Roman" w:hAnsi="Times New Roman" w:cs="Times New Roman"/>
          <w:sz w:val="24"/>
          <w:szCs w:val="24"/>
        </w:rPr>
      </w:pPr>
      <w:commentRangeStart w:id="0"/>
      <w:r>
        <w:rPr>
          <w:rFonts w:ascii="Times New Roman" w:hAnsi="Times New Roman" w:cs="Times New Roman"/>
          <w:sz w:val="24"/>
          <w:szCs w:val="24"/>
        </w:rPr>
        <w:t>Alex Ferrante &amp; Vinicius More</w:t>
      </w:r>
      <w:r w:rsidR="00B91832">
        <w:rPr>
          <w:rFonts w:ascii="Times New Roman" w:hAnsi="Times New Roman" w:cs="Times New Roman"/>
          <w:sz w:val="24"/>
          <w:szCs w:val="24"/>
        </w:rPr>
        <w:t>i</w:t>
      </w:r>
      <w:r>
        <w:rPr>
          <w:rFonts w:ascii="Times New Roman" w:hAnsi="Times New Roman" w:cs="Times New Roman"/>
          <w:sz w:val="24"/>
          <w:szCs w:val="24"/>
        </w:rPr>
        <w:t xml:space="preserve">ra </w:t>
      </w:r>
      <w:commentRangeEnd w:id="0"/>
      <w:r w:rsidR="00F603E2">
        <w:rPr>
          <w:rStyle w:val="CommentReference"/>
        </w:rPr>
        <w:commentReference w:id="0"/>
      </w:r>
    </w:p>
    <w:p w14:paraId="4ABFE66A" w14:textId="296F5226" w:rsidR="00E860C8" w:rsidRDefault="00E860C8">
      <w:pPr>
        <w:rPr>
          <w:rFonts w:ascii="Times New Roman" w:hAnsi="Times New Roman" w:cs="Times New Roman"/>
          <w:sz w:val="24"/>
          <w:szCs w:val="24"/>
        </w:rPr>
      </w:pPr>
      <w:r>
        <w:rPr>
          <w:rFonts w:ascii="Times New Roman" w:hAnsi="Times New Roman" w:cs="Times New Roman"/>
          <w:sz w:val="24"/>
          <w:szCs w:val="24"/>
        </w:rPr>
        <w:t xml:space="preserve">CSS – Data Skills </w:t>
      </w:r>
    </w:p>
    <w:p w14:paraId="7E906E21" w14:textId="11F34FCA" w:rsidR="00E860C8" w:rsidRDefault="00E860C8">
      <w:pPr>
        <w:rPr>
          <w:rFonts w:ascii="Times New Roman" w:hAnsi="Times New Roman" w:cs="Times New Roman"/>
          <w:sz w:val="24"/>
          <w:szCs w:val="24"/>
        </w:rPr>
      </w:pPr>
      <w:r>
        <w:rPr>
          <w:rFonts w:ascii="Times New Roman" w:hAnsi="Times New Roman" w:cs="Times New Roman"/>
          <w:sz w:val="24"/>
          <w:szCs w:val="24"/>
        </w:rPr>
        <w:t xml:space="preserve">Project Proposal </w:t>
      </w:r>
    </w:p>
    <w:p w14:paraId="3E48B2AD" w14:textId="3B1C08C2" w:rsidR="00E860C8" w:rsidRDefault="00E860C8">
      <w:pPr>
        <w:rPr>
          <w:rFonts w:ascii="Times New Roman" w:hAnsi="Times New Roman" w:cs="Times New Roman"/>
          <w:sz w:val="24"/>
          <w:szCs w:val="24"/>
        </w:rPr>
      </w:pPr>
      <w:r>
        <w:rPr>
          <w:rFonts w:ascii="Times New Roman" w:hAnsi="Times New Roman" w:cs="Times New Roman"/>
          <w:sz w:val="24"/>
          <w:szCs w:val="24"/>
        </w:rPr>
        <w:t>11/16/2021</w:t>
      </w:r>
    </w:p>
    <w:p w14:paraId="3D88C089" w14:textId="3BA820EC" w:rsidR="00E860C8" w:rsidRPr="00D60F2A" w:rsidRDefault="00631399" w:rsidP="00D60F2A">
      <w:pPr>
        <w:pStyle w:val="Heading1"/>
        <w:jc w:val="center"/>
        <w:rPr>
          <w:ins w:id="1" w:author="Vinicius Moreira" w:date="2021-11-20T12:09:00Z"/>
          <w:b/>
          <w:bCs/>
          <w:color w:val="auto"/>
          <w:rPrChange w:id="2" w:author="Vinicius Moreira" w:date="2021-11-20T12:09:00Z">
            <w:rPr>
              <w:ins w:id="3" w:author="Vinicius Moreira" w:date="2021-11-20T12:09:00Z"/>
            </w:rPr>
          </w:rPrChange>
        </w:rPr>
      </w:pPr>
      <w:ins w:id="4" w:author="Vinicius Moreira" w:date="2021-11-20T12:18:00Z">
        <w:r>
          <w:rPr>
            <w:b/>
            <w:bCs/>
            <w:color w:val="auto"/>
          </w:rPr>
          <w:t>Labor force participation in times of COVID-19</w:t>
        </w:r>
      </w:ins>
    </w:p>
    <w:p w14:paraId="6834250D" w14:textId="77777777" w:rsidR="00D60F2A" w:rsidRPr="005A2CC8" w:rsidRDefault="00D60F2A" w:rsidP="005A2CC8"/>
    <w:p w14:paraId="6FD4DA55" w14:textId="2CAC114E" w:rsidR="00E860C8" w:rsidRDefault="00221E9B" w:rsidP="00AE52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AE522A">
        <w:rPr>
          <w:rFonts w:ascii="Times New Roman" w:hAnsi="Times New Roman" w:cs="Times New Roman"/>
          <w:sz w:val="24"/>
          <w:szCs w:val="24"/>
        </w:rPr>
        <w:t>current labor supply shortage has direct ties to the COVID-19 pandemic, where since March 2020</w:t>
      </w:r>
      <w:r w:rsidR="00BC115B">
        <w:rPr>
          <w:rFonts w:ascii="Times New Roman" w:hAnsi="Times New Roman" w:cs="Times New Roman"/>
          <w:sz w:val="24"/>
          <w:szCs w:val="24"/>
        </w:rPr>
        <w:t>,</w:t>
      </w:r>
      <w:r w:rsidR="00AE522A">
        <w:rPr>
          <w:rFonts w:ascii="Times New Roman" w:hAnsi="Times New Roman" w:cs="Times New Roman"/>
          <w:sz w:val="24"/>
          <w:szCs w:val="24"/>
        </w:rPr>
        <w:t xml:space="preserve"> millions of Americans have exited the labor force (</w:t>
      </w:r>
      <w:r w:rsidR="00B616A5">
        <w:rPr>
          <w:rFonts w:ascii="Times New Roman" w:hAnsi="Times New Roman" w:cs="Times New Roman"/>
          <w:sz w:val="24"/>
          <w:szCs w:val="24"/>
        </w:rPr>
        <w:t>St. Louis FED, 2021</w:t>
      </w:r>
      <w:r w:rsidR="00AE522A">
        <w:rPr>
          <w:rFonts w:ascii="Times New Roman" w:hAnsi="Times New Roman" w:cs="Times New Roman"/>
          <w:sz w:val="24"/>
          <w:szCs w:val="24"/>
        </w:rPr>
        <w:t xml:space="preserve">). </w:t>
      </w:r>
      <w:r w:rsidR="008E425A">
        <w:rPr>
          <w:rFonts w:ascii="Times New Roman" w:hAnsi="Times New Roman" w:cs="Times New Roman"/>
          <w:sz w:val="24"/>
          <w:szCs w:val="24"/>
        </w:rPr>
        <w:t>In an effort to further investigate the severity in which COVID effected labor force participation, our project will compare labor force participation rates at the state-level</w:t>
      </w:r>
      <w:r w:rsidR="0094764C">
        <w:rPr>
          <w:rFonts w:ascii="Times New Roman" w:hAnsi="Times New Roman" w:cs="Times New Roman"/>
          <w:sz w:val="24"/>
          <w:szCs w:val="24"/>
        </w:rPr>
        <w:t xml:space="preserve"> during</w:t>
      </w:r>
      <w:r w:rsidR="00B616A5">
        <w:rPr>
          <w:rFonts w:ascii="Times New Roman" w:hAnsi="Times New Roman" w:cs="Times New Roman"/>
          <w:sz w:val="24"/>
          <w:szCs w:val="24"/>
        </w:rPr>
        <w:t xml:space="preserve"> periods denoted as</w:t>
      </w:r>
      <w:r w:rsidR="008E425A">
        <w:rPr>
          <w:rFonts w:ascii="Times New Roman" w:hAnsi="Times New Roman" w:cs="Times New Roman"/>
          <w:sz w:val="24"/>
          <w:szCs w:val="24"/>
        </w:rPr>
        <w:t xml:space="preserve"> pre-COVID, intra-COVID, </w:t>
      </w:r>
      <w:commentRangeStart w:id="5"/>
      <w:r w:rsidR="008E425A">
        <w:rPr>
          <w:rFonts w:ascii="Times New Roman" w:hAnsi="Times New Roman" w:cs="Times New Roman"/>
          <w:sz w:val="24"/>
          <w:szCs w:val="24"/>
        </w:rPr>
        <w:t>and</w:t>
      </w:r>
      <w:r w:rsidR="00BC115B">
        <w:rPr>
          <w:rFonts w:ascii="Times New Roman" w:hAnsi="Times New Roman" w:cs="Times New Roman"/>
          <w:sz w:val="24"/>
          <w:szCs w:val="24"/>
        </w:rPr>
        <w:t xml:space="preserve"> post-COVID</w:t>
      </w:r>
      <w:commentRangeEnd w:id="5"/>
      <w:r w:rsidR="00631399">
        <w:rPr>
          <w:rStyle w:val="CommentReference"/>
        </w:rPr>
        <w:commentReference w:id="5"/>
      </w:r>
      <w:del w:id="6" w:author="Vinicius Moreira" w:date="2021-11-20T12:18:00Z">
        <w:r w:rsidR="00BC115B" w:rsidDel="00631399">
          <w:rPr>
            <w:rFonts w:ascii="Times New Roman" w:hAnsi="Times New Roman" w:cs="Times New Roman"/>
            <w:sz w:val="24"/>
            <w:szCs w:val="24"/>
          </w:rPr>
          <w:delText xml:space="preserve"> </w:delText>
        </w:r>
        <w:r w:rsidR="00B616A5" w:rsidDel="00631399">
          <w:rPr>
            <w:rFonts w:ascii="Times New Roman" w:hAnsi="Times New Roman" w:cs="Times New Roman"/>
            <w:sz w:val="24"/>
            <w:szCs w:val="24"/>
          </w:rPr>
          <w:delText>(post-COVID</w:delText>
        </w:r>
        <w:r w:rsidR="00BC115B" w:rsidDel="00631399">
          <w:rPr>
            <w:rFonts w:ascii="Times New Roman" w:hAnsi="Times New Roman" w:cs="Times New Roman"/>
            <w:sz w:val="24"/>
            <w:szCs w:val="24"/>
          </w:rPr>
          <w:delText xml:space="preserve"> will be </w:delText>
        </w:r>
        <w:r w:rsidR="00B616A5" w:rsidDel="00631399">
          <w:rPr>
            <w:rFonts w:ascii="Times New Roman" w:hAnsi="Times New Roman" w:cs="Times New Roman"/>
            <w:sz w:val="24"/>
            <w:szCs w:val="24"/>
          </w:rPr>
          <w:delText>specified</w:delText>
        </w:r>
        <w:r w:rsidR="00BC115B" w:rsidDel="00631399">
          <w:rPr>
            <w:rFonts w:ascii="Times New Roman" w:hAnsi="Times New Roman" w:cs="Times New Roman"/>
            <w:sz w:val="24"/>
            <w:szCs w:val="24"/>
          </w:rPr>
          <w:delText xml:space="preserve"> by the date when</w:delText>
        </w:r>
        <w:r w:rsidR="008E425A" w:rsidDel="00631399">
          <w:rPr>
            <w:rFonts w:ascii="Times New Roman" w:hAnsi="Times New Roman" w:cs="Times New Roman"/>
            <w:sz w:val="24"/>
            <w:szCs w:val="24"/>
          </w:rPr>
          <w:delText xml:space="preserve"> state unemployment supplements were discontinued</w:delText>
        </w:r>
        <w:r w:rsidR="00B616A5" w:rsidDel="00631399">
          <w:rPr>
            <w:rFonts w:ascii="Times New Roman" w:hAnsi="Times New Roman" w:cs="Times New Roman"/>
            <w:sz w:val="24"/>
            <w:szCs w:val="24"/>
          </w:rPr>
          <w:delText>)</w:delText>
        </w:r>
      </w:del>
      <w:r w:rsidR="008E425A">
        <w:rPr>
          <w:rFonts w:ascii="Times New Roman" w:hAnsi="Times New Roman" w:cs="Times New Roman"/>
          <w:sz w:val="24"/>
          <w:szCs w:val="24"/>
        </w:rPr>
        <w:t>. Breaking the study into these three distinct time periods, it will be possible to interpret the direct effects COVID had on labor force participation, while additionally estimating the effects unemployment subsidies</w:t>
      </w:r>
      <w:ins w:id="7" w:author="Vinicius Moreira" w:date="2021-11-20T12:44:00Z">
        <w:r w:rsidR="0071537A">
          <w:rPr>
            <w:rFonts w:ascii="Times New Roman" w:hAnsi="Times New Roman" w:cs="Times New Roman"/>
            <w:sz w:val="24"/>
            <w:szCs w:val="24"/>
          </w:rPr>
          <w:t xml:space="preserve"> </w:t>
        </w:r>
        <w:commentRangeStart w:id="8"/>
        <w:r w:rsidR="0071537A">
          <w:rPr>
            <w:rFonts w:ascii="Times New Roman" w:hAnsi="Times New Roman" w:cs="Times New Roman"/>
            <w:sz w:val="24"/>
            <w:szCs w:val="24"/>
          </w:rPr>
          <w:t>and cash transfers</w:t>
        </w:r>
      </w:ins>
      <w:r w:rsidR="008E425A">
        <w:rPr>
          <w:rFonts w:ascii="Times New Roman" w:hAnsi="Times New Roman" w:cs="Times New Roman"/>
          <w:sz w:val="24"/>
          <w:szCs w:val="24"/>
        </w:rPr>
        <w:t xml:space="preserve"> </w:t>
      </w:r>
      <w:commentRangeEnd w:id="8"/>
      <w:r w:rsidR="00E93987">
        <w:rPr>
          <w:rStyle w:val="CommentReference"/>
        </w:rPr>
        <w:commentReference w:id="8"/>
      </w:r>
      <w:r w:rsidR="008E425A">
        <w:rPr>
          <w:rFonts w:ascii="Times New Roman" w:hAnsi="Times New Roman" w:cs="Times New Roman"/>
          <w:sz w:val="24"/>
          <w:szCs w:val="24"/>
        </w:rPr>
        <w:t xml:space="preserve">had </w:t>
      </w:r>
      <w:r w:rsidR="0094764C">
        <w:rPr>
          <w:rFonts w:ascii="Times New Roman" w:hAnsi="Times New Roman" w:cs="Times New Roman"/>
          <w:sz w:val="24"/>
          <w:szCs w:val="24"/>
        </w:rPr>
        <w:t>and</w:t>
      </w:r>
      <w:r w:rsidR="0015746F">
        <w:rPr>
          <w:rFonts w:ascii="Times New Roman" w:hAnsi="Times New Roman" w:cs="Times New Roman"/>
          <w:sz w:val="24"/>
          <w:szCs w:val="24"/>
        </w:rPr>
        <w:t xml:space="preserve"> whether they </w:t>
      </w:r>
      <w:del w:id="9" w:author="Vinicius Moreira" w:date="2021-11-20T12:20:00Z">
        <w:r w:rsidR="0015746F" w:rsidDel="005A2CC8">
          <w:rPr>
            <w:rFonts w:ascii="Times New Roman" w:hAnsi="Times New Roman" w:cs="Times New Roman"/>
            <w:sz w:val="24"/>
            <w:szCs w:val="24"/>
          </w:rPr>
          <w:delText>stimulated</w:delText>
        </w:r>
      </w:del>
      <w:ins w:id="10" w:author="Vinicius Moreira" w:date="2021-11-20T12:20:00Z">
        <w:r w:rsidR="005A2CC8">
          <w:rPr>
            <w:rFonts w:ascii="Times New Roman" w:hAnsi="Times New Roman" w:cs="Times New Roman"/>
            <w:sz w:val="24"/>
            <w:szCs w:val="24"/>
          </w:rPr>
          <w:t>stimulated</w:t>
        </w:r>
      </w:ins>
      <w:r w:rsidR="0015746F">
        <w:rPr>
          <w:rFonts w:ascii="Times New Roman" w:hAnsi="Times New Roman" w:cs="Times New Roman"/>
          <w:sz w:val="24"/>
          <w:szCs w:val="24"/>
        </w:rPr>
        <w:t xml:space="preserve"> </w:t>
      </w:r>
      <w:del w:id="11" w:author="Vinicius Moreira" w:date="2021-11-20T12:21:00Z">
        <w:r w:rsidR="0015746F" w:rsidDel="005A2CC8">
          <w:rPr>
            <w:rFonts w:ascii="Times New Roman" w:hAnsi="Times New Roman" w:cs="Times New Roman"/>
            <w:sz w:val="24"/>
            <w:szCs w:val="24"/>
          </w:rPr>
          <w:delText>the reentrance of unemployed workers back into the labor force</w:delText>
        </w:r>
      </w:del>
      <w:ins w:id="12" w:author="Vinicius Moreira" w:date="2021-11-20T12:21:00Z">
        <w:r w:rsidR="005A2CC8">
          <w:rPr>
            <w:rFonts w:ascii="Times New Roman" w:hAnsi="Times New Roman" w:cs="Times New Roman"/>
            <w:sz w:val="24"/>
            <w:szCs w:val="24"/>
          </w:rPr>
          <w:t>potential workers to remain out of the labor force</w:t>
        </w:r>
      </w:ins>
      <w:r w:rsidR="008E425A">
        <w:rPr>
          <w:rFonts w:ascii="Times New Roman" w:hAnsi="Times New Roman" w:cs="Times New Roman"/>
          <w:sz w:val="24"/>
          <w:szCs w:val="24"/>
        </w:rPr>
        <w:t>.</w:t>
      </w:r>
    </w:p>
    <w:p w14:paraId="6666500A" w14:textId="02E091A3" w:rsidR="0015746F" w:rsidRDefault="0015746F" w:rsidP="00AE522A">
      <w:pPr>
        <w:spacing w:line="480" w:lineRule="auto"/>
        <w:rPr>
          <w:ins w:id="13" w:author="Vinicius Moreira" w:date="2021-11-20T12:26:00Z"/>
          <w:rFonts w:ascii="Times New Roman" w:hAnsi="Times New Roman" w:cs="Times New Roman"/>
          <w:sz w:val="24"/>
          <w:szCs w:val="24"/>
        </w:rPr>
      </w:pPr>
      <w:r>
        <w:rPr>
          <w:rFonts w:ascii="Times New Roman" w:hAnsi="Times New Roman" w:cs="Times New Roman"/>
          <w:sz w:val="24"/>
          <w:szCs w:val="24"/>
        </w:rPr>
        <w:tab/>
      </w:r>
      <w:del w:id="14" w:author="Vinicius Moreira" w:date="2021-11-20T12:21:00Z">
        <w:r w:rsidR="0094764C" w:rsidDel="00F429EE">
          <w:rPr>
            <w:rFonts w:ascii="Times New Roman" w:hAnsi="Times New Roman" w:cs="Times New Roman"/>
            <w:sz w:val="24"/>
            <w:szCs w:val="24"/>
          </w:rPr>
          <w:delText xml:space="preserve">The </w:delText>
        </w:r>
      </w:del>
      <w:ins w:id="15" w:author="Vinicius Moreira" w:date="2021-11-20T12:21:00Z">
        <w:r w:rsidR="00F429EE">
          <w:rPr>
            <w:rFonts w:ascii="Times New Roman" w:hAnsi="Times New Roman" w:cs="Times New Roman"/>
            <w:sz w:val="24"/>
            <w:szCs w:val="24"/>
          </w:rPr>
          <w:t>However, the</w:t>
        </w:r>
        <w:r w:rsidR="00F429EE">
          <w:rPr>
            <w:rFonts w:ascii="Times New Roman" w:hAnsi="Times New Roman" w:cs="Times New Roman"/>
            <w:sz w:val="24"/>
            <w:szCs w:val="24"/>
          </w:rPr>
          <w:t xml:space="preserve"> </w:t>
        </w:r>
      </w:ins>
      <w:r w:rsidR="0094764C">
        <w:rPr>
          <w:rFonts w:ascii="Times New Roman" w:hAnsi="Times New Roman" w:cs="Times New Roman"/>
          <w:sz w:val="24"/>
          <w:szCs w:val="24"/>
        </w:rPr>
        <w:t>time period that is selected for pre-COVID</w:t>
      </w:r>
      <w:r w:rsidR="00896228">
        <w:rPr>
          <w:rFonts w:ascii="Times New Roman" w:hAnsi="Times New Roman" w:cs="Times New Roman"/>
          <w:sz w:val="24"/>
          <w:szCs w:val="24"/>
        </w:rPr>
        <w:t xml:space="preserve"> analyses</w:t>
      </w:r>
      <w:r w:rsidR="0094764C">
        <w:rPr>
          <w:rFonts w:ascii="Times New Roman" w:hAnsi="Times New Roman" w:cs="Times New Roman"/>
          <w:sz w:val="24"/>
          <w:szCs w:val="24"/>
        </w:rPr>
        <w:t xml:space="preserve"> is </w:t>
      </w:r>
      <w:del w:id="16" w:author="Vinicius Moreira" w:date="2021-11-20T12:21:00Z">
        <w:r w:rsidR="0094764C" w:rsidDel="00F429EE">
          <w:rPr>
            <w:rFonts w:ascii="Times New Roman" w:hAnsi="Times New Roman" w:cs="Times New Roman"/>
            <w:sz w:val="24"/>
            <w:szCs w:val="24"/>
          </w:rPr>
          <w:delText xml:space="preserve">ambiguous, however, </w:delText>
        </w:r>
        <w:r w:rsidR="00BC115B" w:rsidDel="00F429EE">
          <w:rPr>
            <w:rFonts w:ascii="Times New Roman" w:hAnsi="Times New Roman" w:cs="Times New Roman"/>
            <w:sz w:val="24"/>
            <w:szCs w:val="24"/>
          </w:rPr>
          <w:delText xml:space="preserve">we </w:delText>
        </w:r>
        <w:r w:rsidR="0054785E" w:rsidDel="00F429EE">
          <w:rPr>
            <w:rFonts w:ascii="Times New Roman" w:hAnsi="Times New Roman" w:cs="Times New Roman"/>
            <w:sz w:val="24"/>
            <w:szCs w:val="24"/>
          </w:rPr>
          <w:delText>are planning to use</w:delText>
        </w:r>
        <w:r w:rsidR="0094764C" w:rsidDel="00F429EE">
          <w:rPr>
            <w:rFonts w:ascii="Times New Roman" w:hAnsi="Times New Roman" w:cs="Times New Roman"/>
            <w:sz w:val="24"/>
            <w:szCs w:val="24"/>
          </w:rPr>
          <w:delText xml:space="preserve"> a </w:delText>
        </w:r>
        <w:r w:rsidR="00BC115B" w:rsidDel="00F429EE">
          <w:rPr>
            <w:rFonts w:ascii="Times New Roman" w:hAnsi="Times New Roman" w:cs="Times New Roman"/>
            <w:sz w:val="24"/>
            <w:szCs w:val="24"/>
          </w:rPr>
          <w:delText>period</w:delText>
        </w:r>
        <w:r w:rsidR="0094764C" w:rsidDel="00F429EE">
          <w:rPr>
            <w:rFonts w:ascii="Times New Roman" w:hAnsi="Times New Roman" w:cs="Times New Roman"/>
            <w:sz w:val="24"/>
            <w:szCs w:val="24"/>
          </w:rPr>
          <w:delText xml:space="preserve"> where there was</w:delText>
        </w:r>
      </w:del>
      <w:ins w:id="17" w:author="Vinicius Moreira" w:date="2021-11-20T12:21:00Z">
        <w:r w:rsidR="00F429EE">
          <w:rPr>
            <w:rFonts w:ascii="Times New Roman" w:hAnsi="Times New Roman" w:cs="Times New Roman"/>
            <w:sz w:val="24"/>
            <w:szCs w:val="24"/>
          </w:rPr>
          <w:t>marked by</w:t>
        </w:r>
      </w:ins>
      <w:r w:rsidR="0094764C">
        <w:rPr>
          <w:rFonts w:ascii="Times New Roman" w:hAnsi="Times New Roman" w:cs="Times New Roman"/>
          <w:sz w:val="24"/>
          <w:szCs w:val="24"/>
        </w:rPr>
        <w:t xml:space="preserve"> relatively stable economic</w:t>
      </w:r>
      <w:r w:rsidR="00BC115B">
        <w:rPr>
          <w:rFonts w:ascii="Times New Roman" w:hAnsi="Times New Roman" w:cs="Times New Roman"/>
          <w:sz w:val="24"/>
          <w:szCs w:val="24"/>
        </w:rPr>
        <w:t xml:space="preserve"> activity</w:t>
      </w:r>
      <w:r w:rsidR="0094764C">
        <w:rPr>
          <w:rFonts w:ascii="Times New Roman" w:hAnsi="Times New Roman" w:cs="Times New Roman"/>
          <w:sz w:val="24"/>
          <w:szCs w:val="24"/>
        </w:rPr>
        <w:t>, allowing for a clear contra</w:t>
      </w:r>
      <w:r w:rsidR="00BC115B">
        <w:rPr>
          <w:rFonts w:ascii="Times New Roman" w:hAnsi="Times New Roman" w:cs="Times New Roman"/>
          <w:sz w:val="24"/>
          <w:szCs w:val="24"/>
        </w:rPr>
        <w:t>st</w:t>
      </w:r>
      <w:r w:rsidR="0094764C">
        <w:rPr>
          <w:rFonts w:ascii="Times New Roman" w:hAnsi="Times New Roman" w:cs="Times New Roman"/>
          <w:sz w:val="24"/>
          <w:szCs w:val="24"/>
        </w:rPr>
        <w:t xml:space="preserve"> between the intra-COVID period. </w:t>
      </w:r>
      <w:r w:rsidR="00896228">
        <w:rPr>
          <w:rFonts w:ascii="Times New Roman" w:hAnsi="Times New Roman" w:cs="Times New Roman"/>
          <w:sz w:val="24"/>
          <w:szCs w:val="24"/>
        </w:rPr>
        <w:t>The main emphasis in these analyses will be placed on understanding how state</w:t>
      </w:r>
      <w:r w:rsidR="00150CC9">
        <w:rPr>
          <w:rFonts w:ascii="Times New Roman" w:hAnsi="Times New Roman" w:cs="Times New Roman"/>
          <w:sz w:val="24"/>
          <w:szCs w:val="24"/>
        </w:rPr>
        <w:t xml:space="preserve"> </w:t>
      </w:r>
      <w:r w:rsidR="00896228">
        <w:rPr>
          <w:rFonts w:ascii="Times New Roman" w:hAnsi="Times New Roman" w:cs="Times New Roman"/>
          <w:sz w:val="24"/>
          <w:szCs w:val="24"/>
        </w:rPr>
        <w:t xml:space="preserve">unemployment benefits </w:t>
      </w:r>
      <w:r w:rsidR="00F12BB0">
        <w:rPr>
          <w:rFonts w:ascii="Times New Roman" w:hAnsi="Times New Roman" w:cs="Times New Roman"/>
          <w:sz w:val="24"/>
          <w:szCs w:val="24"/>
        </w:rPr>
        <w:t>a</w:t>
      </w:r>
      <w:r w:rsidR="00896228">
        <w:rPr>
          <w:rFonts w:ascii="Times New Roman" w:hAnsi="Times New Roman" w:cs="Times New Roman"/>
          <w:sz w:val="24"/>
          <w:szCs w:val="24"/>
        </w:rPr>
        <w:t>ffected workers</w:t>
      </w:r>
      <w:r w:rsidR="00150CC9">
        <w:rPr>
          <w:rFonts w:ascii="Times New Roman" w:hAnsi="Times New Roman" w:cs="Times New Roman"/>
          <w:sz w:val="24"/>
          <w:szCs w:val="24"/>
        </w:rPr>
        <w:t xml:space="preserve"> employment</w:t>
      </w:r>
      <w:r w:rsidR="00896228">
        <w:rPr>
          <w:rFonts w:ascii="Times New Roman" w:hAnsi="Times New Roman" w:cs="Times New Roman"/>
          <w:sz w:val="24"/>
          <w:szCs w:val="24"/>
        </w:rPr>
        <w:t xml:space="preserve"> transitions and whether there are any detectable</w:t>
      </w:r>
      <w:r w:rsidR="00150CC9">
        <w:rPr>
          <w:rFonts w:ascii="Times New Roman" w:hAnsi="Times New Roman" w:cs="Times New Roman"/>
          <w:sz w:val="24"/>
          <w:szCs w:val="24"/>
        </w:rPr>
        <w:t>, intemporal</w:t>
      </w:r>
      <w:r w:rsidR="00896228">
        <w:rPr>
          <w:rFonts w:ascii="Times New Roman" w:hAnsi="Times New Roman" w:cs="Times New Roman"/>
          <w:sz w:val="24"/>
          <w:szCs w:val="24"/>
        </w:rPr>
        <w:t xml:space="preserve"> effects</w:t>
      </w:r>
      <w:r w:rsidR="00150CC9">
        <w:rPr>
          <w:rFonts w:ascii="Times New Roman" w:hAnsi="Times New Roman" w:cs="Times New Roman"/>
          <w:sz w:val="24"/>
          <w:szCs w:val="24"/>
        </w:rPr>
        <w:t xml:space="preserve"> </w:t>
      </w:r>
      <w:ins w:id="18" w:author="Vinicius Moreira" w:date="2021-11-20T12:21:00Z">
        <w:r w:rsidR="00F429EE">
          <w:rPr>
            <w:rFonts w:ascii="Times New Roman" w:hAnsi="Times New Roman" w:cs="Times New Roman"/>
            <w:sz w:val="24"/>
            <w:szCs w:val="24"/>
          </w:rPr>
          <w:t>particularly in the</w:t>
        </w:r>
      </w:ins>
      <w:del w:id="19" w:author="Vinicius Moreira" w:date="2021-11-20T12:21:00Z">
        <w:r w:rsidR="00150CC9" w:rsidDel="00F429EE">
          <w:rPr>
            <w:rFonts w:ascii="Times New Roman" w:hAnsi="Times New Roman" w:cs="Times New Roman"/>
            <w:sz w:val="24"/>
            <w:szCs w:val="24"/>
          </w:rPr>
          <w:delText>specifically</w:delText>
        </w:r>
        <w:r w:rsidR="00896228" w:rsidDel="00F429EE">
          <w:rPr>
            <w:rFonts w:ascii="Times New Roman" w:hAnsi="Times New Roman" w:cs="Times New Roman"/>
            <w:sz w:val="24"/>
            <w:szCs w:val="24"/>
          </w:rPr>
          <w:delText xml:space="preserve"> </w:delText>
        </w:r>
      </w:del>
      <w:del w:id="20" w:author="Vinicius Moreira" w:date="2021-11-20T12:22:00Z">
        <w:r w:rsidR="00BD1F24" w:rsidDel="00F429EE">
          <w:rPr>
            <w:rFonts w:ascii="Times New Roman" w:hAnsi="Times New Roman" w:cs="Times New Roman"/>
            <w:sz w:val="24"/>
            <w:szCs w:val="24"/>
          </w:rPr>
          <w:delText>related</w:delText>
        </w:r>
        <w:r w:rsidR="00896228" w:rsidDel="00F429EE">
          <w:rPr>
            <w:rFonts w:ascii="Times New Roman" w:hAnsi="Times New Roman" w:cs="Times New Roman"/>
            <w:sz w:val="24"/>
            <w:szCs w:val="24"/>
          </w:rPr>
          <w:delText xml:space="preserve"> </w:delText>
        </w:r>
        <w:r w:rsidR="00BD1F24" w:rsidDel="00F429EE">
          <w:rPr>
            <w:rFonts w:ascii="Times New Roman" w:hAnsi="Times New Roman" w:cs="Times New Roman"/>
            <w:sz w:val="24"/>
            <w:szCs w:val="24"/>
          </w:rPr>
          <w:delText>to</w:delText>
        </w:r>
        <w:r w:rsidR="00150CC9" w:rsidDel="00F429EE">
          <w:rPr>
            <w:rFonts w:ascii="Times New Roman" w:hAnsi="Times New Roman" w:cs="Times New Roman"/>
            <w:sz w:val="24"/>
            <w:szCs w:val="24"/>
          </w:rPr>
          <w:delText xml:space="preserve"> the</w:delText>
        </w:r>
      </w:del>
      <w:r w:rsidR="00150CC9">
        <w:rPr>
          <w:rFonts w:ascii="Times New Roman" w:hAnsi="Times New Roman" w:cs="Times New Roman"/>
          <w:sz w:val="24"/>
          <w:szCs w:val="24"/>
        </w:rPr>
        <w:t xml:space="preserve"> month when</w:t>
      </w:r>
      <w:r w:rsidR="00896228">
        <w:rPr>
          <w:rFonts w:ascii="Times New Roman" w:hAnsi="Times New Roman" w:cs="Times New Roman"/>
          <w:sz w:val="24"/>
          <w:szCs w:val="24"/>
        </w:rPr>
        <w:t xml:space="preserve"> states terminate</w:t>
      </w:r>
      <w:r w:rsidR="00BD1F24">
        <w:rPr>
          <w:rFonts w:ascii="Times New Roman" w:hAnsi="Times New Roman" w:cs="Times New Roman"/>
          <w:sz w:val="24"/>
          <w:szCs w:val="24"/>
        </w:rPr>
        <w:t>d</w:t>
      </w:r>
      <w:r w:rsidR="00896228">
        <w:rPr>
          <w:rFonts w:ascii="Times New Roman" w:hAnsi="Times New Roman" w:cs="Times New Roman"/>
          <w:sz w:val="24"/>
          <w:szCs w:val="24"/>
        </w:rPr>
        <w:t xml:space="preserve"> </w:t>
      </w:r>
      <w:r w:rsidR="00150CC9">
        <w:rPr>
          <w:rFonts w:ascii="Times New Roman" w:hAnsi="Times New Roman" w:cs="Times New Roman"/>
          <w:sz w:val="24"/>
          <w:szCs w:val="24"/>
        </w:rPr>
        <w:t xml:space="preserve">supplemental </w:t>
      </w:r>
      <w:r w:rsidR="00896228">
        <w:rPr>
          <w:rFonts w:ascii="Times New Roman" w:hAnsi="Times New Roman" w:cs="Times New Roman"/>
          <w:sz w:val="24"/>
          <w:szCs w:val="24"/>
        </w:rPr>
        <w:t>benefit</w:t>
      </w:r>
      <w:r w:rsidR="00150CC9">
        <w:rPr>
          <w:rFonts w:ascii="Times New Roman" w:hAnsi="Times New Roman" w:cs="Times New Roman"/>
          <w:sz w:val="24"/>
          <w:szCs w:val="24"/>
        </w:rPr>
        <w:t>s. An initial approach w</w:t>
      </w:r>
      <w:r w:rsidR="00A53CB4">
        <w:rPr>
          <w:rFonts w:ascii="Times New Roman" w:hAnsi="Times New Roman" w:cs="Times New Roman"/>
          <w:sz w:val="24"/>
          <w:szCs w:val="24"/>
        </w:rPr>
        <w:t>ill be to group states based on the month when benefits were discontinued and compare to states where the termination month was different</w:t>
      </w:r>
      <w:r w:rsidR="00CC0E0B">
        <w:rPr>
          <w:rFonts w:ascii="Times New Roman" w:hAnsi="Times New Roman" w:cs="Times New Roman"/>
          <w:sz w:val="24"/>
          <w:szCs w:val="24"/>
        </w:rPr>
        <w:t>, or states where benefits have continued</w:t>
      </w:r>
      <w:r w:rsidR="00A53CB4">
        <w:rPr>
          <w:rFonts w:ascii="Times New Roman" w:hAnsi="Times New Roman" w:cs="Times New Roman"/>
          <w:sz w:val="24"/>
          <w:szCs w:val="24"/>
        </w:rPr>
        <w:t>. An additional method would be difference-in-difference testing</w:t>
      </w:r>
      <w:r w:rsidR="00665D32">
        <w:rPr>
          <w:rFonts w:ascii="Times New Roman" w:hAnsi="Times New Roman" w:cs="Times New Roman"/>
          <w:sz w:val="24"/>
          <w:szCs w:val="24"/>
        </w:rPr>
        <w:t>,</w:t>
      </w:r>
      <w:r w:rsidR="00A53CB4">
        <w:rPr>
          <w:rFonts w:ascii="Times New Roman" w:hAnsi="Times New Roman" w:cs="Times New Roman"/>
          <w:sz w:val="24"/>
          <w:szCs w:val="24"/>
        </w:rPr>
        <w:t xml:space="preserve"> where in order to get isolated effects</w:t>
      </w:r>
      <w:r w:rsidR="00665D32">
        <w:rPr>
          <w:rFonts w:ascii="Times New Roman" w:hAnsi="Times New Roman" w:cs="Times New Roman"/>
          <w:sz w:val="24"/>
          <w:szCs w:val="24"/>
        </w:rPr>
        <w:t xml:space="preserve"> of</w:t>
      </w:r>
      <w:r w:rsidR="00A53CB4">
        <w:rPr>
          <w:rFonts w:ascii="Times New Roman" w:hAnsi="Times New Roman" w:cs="Times New Roman"/>
          <w:sz w:val="24"/>
          <w:szCs w:val="24"/>
        </w:rPr>
        <w:t xml:space="preserve"> unemployment benefits, we </w:t>
      </w:r>
      <w:r w:rsidR="00665D32">
        <w:rPr>
          <w:rFonts w:ascii="Times New Roman" w:hAnsi="Times New Roman" w:cs="Times New Roman"/>
          <w:sz w:val="24"/>
          <w:szCs w:val="24"/>
        </w:rPr>
        <w:t>can</w:t>
      </w:r>
      <w:r w:rsidR="00A53CB4">
        <w:rPr>
          <w:rFonts w:ascii="Times New Roman" w:hAnsi="Times New Roman" w:cs="Times New Roman"/>
          <w:sz w:val="24"/>
          <w:szCs w:val="24"/>
        </w:rPr>
        <w:t xml:space="preserve"> compare states with relatively similar labor force composition and contrast with counterfactual states where</w:t>
      </w:r>
      <w:r w:rsidR="00665D32">
        <w:rPr>
          <w:rFonts w:ascii="Times New Roman" w:hAnsi="Times New Roman" w:cs="Times New Roman"/>
          <w:sz w:val="24"/>
          <w:szCs w:val="24"/>
        </w:rPr>
        <w:t xml:space="preserve"> </w:t>
      </w:r>
      <w:r w:rsidR="00A53CB4">
        <w:rPr>
          <w:rFonts w:ascii="Times New Roman" w:hAnsi="Times New Roman" w:cs="Times New Roman"/>
          <w:sz w:val="24"/>
          <w:szCs w:val="24"/>
        </w:rPr>
        <w:t xml:space="preserve">benefits did not exist. </w:t>
      </w:r>
    </w:p>
    <w:p w14:paraId="7C3FBB8E" w14:textId="4E9FE03F" w:rsidR="00A81945" w:rsidRDefault="00A81945" w:rsidP="00AE522A">
      <w:pPr>
        <w:spacing w:line="480" w:lineRule="auto"/>
        <w:rPr>
          <w:rFonts w:ascii="Times New Roman" w:hAnsi="Times New Roman" w:cs="Times New Roman"/>
          <w:sz w:val="24"/>
          <w:szCs w:val="24"/>
        </w:rPr>
      </w:pPr>
      <w:ins w:id="21" w:author="Vinicius Moreira" w:date="2021-11-20T12:26:00Z">
        <w:r>
          <w:rPr>
            <w:rFonts w:ascii="Times New Roman" w:hAnsi="Times New Roman" w:cs="Times New Roman"/>
            <w:sz w:val="24"/>
            <w:szCs w:val="24"/>
          </w:rPr>
          <w:lastRenderedPageBreak/>
          <w:tab/>
        </w:r>
      </w:ins>
      <w:ins w:id="22" w:author="Vinicius Moreira" w:date="2021-11-20T12:45:00Z">
        <w:r w:rsidR="00FD356E">
          <w:rPr>
            <w:rFonts w:ascii="Times New Roman" w:hAnsi="Times New Roman" w:cs="Times New Roman"/>
            <w:sz w:val="24"/>
            <w:szCs w:val="24"/>
          </w:rPr>
          <w:t>Finally, we also want to detect if the changes and the end of the direct cash transfers by the Federal Government had an effect on the same variables.</w:t>
        </w:r>
        <w:r w:rsidR="00FD356E">
          <w:rPr>
            <w:rFonts w:ascii="Times New Roman" w:hAnsi="Times New Roman" w:cs="Times New Roman"/>
            <w:sz w:val="24"/>
            <w:szCs w:val="24"/>
          </w:rPr>
          <w:t xml:space="preserve"> </w:t>
        </w:r>
        <w:r w:rsidR="00A90D6F">
          <w:rPr>
            <w:rFonts w:ascii="Times New Roman" w:hAnsi="Times New Roman" w:cs="Times New Roman"/>
            <w:sz w:val="24"/>
            <w:szCs w:val="24"/>
          </w:rPr>
          <w:t>We will also</w:t>
        </w:r>
      </w:ins>
      <w:ins w:id="23" w:author="Vinicius Moreira" w:date="2021-11-20T12:26:00Z">
        <w:r>
          <w:rPr>
            <w:rFonts w:ascii="Times New Roman" w:hAnsi="Times New Roman" w:cs="Times New Roman"/>
            <w:sz w:val="24"/>
            <w:szCs w:val="24"/>
          </w:rPr>
          <w:t xml:space="preserve"> revisit previous crises to see how the participation evolved in these periods. In the same vein, our goal is to see if similar fiscal responses during previous recessions had any similar effects than the ones potentially seen during COVID-19. This will allow us to stress-test o</w:t>
        </w:r>
      </w:ins>
      <w:ins w:id="24" w:author="Vinicius Moreira" w:date="2021-11-20T12:27:00Z">
        <w:r>
          <w:rPr>
            <w:rFonts w:ascii="Times New Roman" w:hAnsi="Times New Roman" w:cs="Times New Roman"/>
            <w:sz w:val="24"/>
            <w:szCs w:val="24"/>
          </w:rPr>
          <w:t xml:space="preserve">ur analysis to check </w:t>
        </w:r>
        <w:r w:rsidR="00A47B70">
          <w:rPr>
            <w:rFonts w:ascii="Times New Roman" w:hAnsi="Times New Roman" w:cs="Times New Roman"/>
            <w:sz w:val="24"/>
            <w:szCs w:val="24"/>
          </w:rPr>
          <w:t>the potential results of fiscal transfers on labor market.</w:t>
        </w:r>
      </w:ins>
      <w:ins w:id="25" w:author="Vinicius Moreira" w:date="2021-11-20T12:45:00Z">
        <w:r w:rsidR="00FD356E">
          <w:rPr>
            <w:rFonts w:ascii="Times New Roman" w:hAnsi="Times New Roman" w:cs="Times New Roman"/>
            <w:sz w:val="24"/>
            <w:szCs w:val="24"/>
          </w:rPr>
          <w:t xml:space="preserve"> </w:t>
        </w:r>
      </w:ins>
    </w:p>
    <w:p w14:paraId="0B3E1309" w14:textId="5A5DFACA" w:rsidR="00A53CB4" w:rsidRDefault="00A53CB4" w:rsidP="00AE52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majority of the data used for this project will be pulled from the Bureau of Labor Statistics (BLS). Through the </w:t>
      </w:r>
      <w:ins w:id="26" w:author="Vinicius Moreira" w:date="2021-11-20T12:24:00Z">
        <w:r w:rsidR="00A81945">
          <w:rPr>
            <w:rFonts w:ascii="Times New Roman" w:hAnsi="Times New Roman" w:cs="Times New Roman"/>
            <w:sz w:val="24"/>
            <w:szCs w:val="24"/>
          </w:rPr>
          <w:fldChar w:fldCharType="begin"/>
        </w:r>
        <w:r w:rsidR="00A81945">
          <w:rPr>
            <w:rFonts w:ascii="Times New Roman" w:hAnsi="Times New Roman" w:cs="Times New Roman"/>
            <w:sz w:val="24"/>
            <w:szCs w:val="24"/>
          </w:rPr>
          <w:instrText xml:space="preserve"> HYPERLINK "https://www.bls.gov/developers/api_signature_v2.htm" </w:instrText>
        </w:r>
        <w:r w:rsidR="00A81945">
          <w:rPr>
            <w:rFonts w:ascii="Times New Roman" w:hAnsi="Times New Roman" w:cs="Times New Roman"/>
            <w:sz w:val="24"/>
            <w:szCs w:val="24"/>
          </w:rPr>
        </w:r>
        <w:r w:rsidR="00A81945">
          <w:rPr>
            <w:rFonts w:ascii="Times New Roman" w:hAnsi="Times New Roman" w:cs="Times New Roman"/>
            <w:sz w:val="24"/>
            <w:szCs w:val="24"/>
          </w:rPr>
          <w:fldChar w:fldCharType="separate"/>
        </w:r>
        <w:r w:rsidRPr="00A81945">
          <w:rPr>
            <w:rStyle w:val="Hyperlink"/>
            <w:rFonts w:ascii="Times New Roman" w:hAnsi="Times New Roman" w:cs="Times New Roman"/>
            <w:sz w:val="24"/>
            <w:szCs w:val="24"/>
          </w:rPr>
          <w:t>BLS API</w:t>
        </w:r>
        <w:r w:rsidR="00A81945">
          <w:rPr>
            <w:rFonts w:ascii="Times New Roman" w:hAnsi="Times New Roman" w:cs="Times New Roman"/>
            <w:sz w:val="24"/>
            <w:szCs w:val="24"/>
          </w:rPr>
          <w:fldChar w:fldCharType="end"/>
        </w:r>
      </w:ins>
      <w:r>
        <w:rPr>
          <w:rFonts w:ascii="Times New Roman" w:hAnsi="Times New Roman" w:cs="Times New Roman"/>
          <w:sz w:val="24"/>
          <w:szCs w:val="24"/>
        </w:rPr>
        <w:t xml:space="preserve"> we will be able to obtain state-level, monthly data on labor force participation, employment, and unemployment</w:t>
      </w:r>
      <w:r w:rsidR="00CC0E0B">
        <w:rPr>
          <w:rFonts w:ascii="Times New Roman" w:hAnsi="Times New Roman" w:cs="Times New Roman"/>
          <w:sz w:val="24"/>
          <w:szCs w:val="24"/>
        </w:rPr>
        <w:t>.</w:t>
      </w:r>
      <w:r w:rsidR="00B62181">
        <w:rPr>
          <w:rFonts w:ascii="Times New Roman" w:hAnsi="Times New Roman" w:cs="Times New Roman"/>
          <w:sz w:val="24"/>
          <w:szCs w:val="24"/>
        </w:rPr>
        <w:t xml:space="preserve"> We will additionally be able to pull historical data based on the parameters we specific for the pre-COVID period.</w:t>
      </w:r>
      <w:r w:rsidR="00CC0E0B">
        <w:rPr>
          <w:rFonts w:ascii="Times New Roman" w:hAnsi="Times New Roman" w:cs="Times New Roman"/>
          <w:sz w:val="24"/>
          <w:szCs w:val="24"/>
        </w:rPr>
        <w:t xml:space="preserve"> </w:t>
      </w:r>
      <w:r w:rsidR="00B62181">
        <w:rPr>
          <w:rFonts w:ascii="Times New Roman" w:hAnsi="Times New Roman" w:cs="Times New Roman"/>
          <w:sz w:val="24"/>
          <w:szCs w:val="24"/>
        </w:rPr>
        <w:t xml:space="preserve">The data related to state unemployment benefits will come from </w:t>
      </w:r>
      <w:del w:id="27" w:author="Vinicius Moreira" w:date="2021-11-20T12:42:00Z">
        <w:r w:rsidR="00B62181" w:rsidDel="00A4547C">
          <w:rPr>
            <w:rFonts w:ascii="Times New Roman" w:hAnsi="Times New Roman" w:cs="Times New Roman"/>
            <w:sz w:val="24"/>
            <w:szCs w:val="24"/>
          </w:rPr>
          <w:delText xml:space="preserve">individual </w:delText>
        </w:r>
        <w:commentRangeStart w:id="28"/>
        <w:r w:rsidR="00B62181" w:rsidDel="00A4547C">
          <w:rPr>
            <w:rFonts w:ascii="Times New Roman" w:hAnsi="Times New Roman" w:cs="Times New Roman"/>
            <w:sz w:val="24"/>
            <w:szCs w:val="24"/>
          </w:rPr>
          <w:delText xml:space="preserve">states Department of </w:delText>
        </w:r>
        <w:r w:rsidR="00665D32" w:rsidDel="00A4547C">
          <w:rPr>
            <w:rFonts w:ascii="Times New Roman" w:hAnsi="Times New Roman" w:cs="Times New Roman"/>
            <w:sz w:val="24"/>
            <w:szCs w:val="24"/>
          </w:rPr>
          <w:delText>L</w:delText>
        </w:r>
        <w:r w:rsidR="00B62181" w:rsidDel="00A4547C">
          <w:rPr>
            <w:rFonts w:ascii="Times New Roman" w:hAnsi="Times New Roman" w:cs="Times New Roman"/>
            <w:sz w:val="24"/>
            <w:szCs w:val="24"/>
          </w:rPr>
          <w:delText>abor sites</w:delText>
        </w:r>
      </w:del>
      <w:ins w:id="29" w:author="Vinicius Moreira" w:date="2021-11-20T12:42:00Z">
        <w:r w:rsidR="00A4547C">
          <w:rPr>
            <w:rFonts w:ascii="Times New Roman" w:hAnsi="Times New Roman" w:cs="Times New Roman"/>
            <w:sz w:val="24"/>
            <w:szCs w:val="24"/>
          </w:rPr>
          <w:t xml:space="preserve">the </w:t>
        </w:r>
        <w:commentRangeStart w:id="30"/>
        <w:r w:rsidR="00787EB8">
          <w:rPr>
            <w:rFonts w:ascii="Times New Roman" w:hAnsi="Times New Roman" w:cs="Times New Roman"/>
            <w:sz w:val="24"/>
            <w:szCs w:val="24"/>
          </w:rPr>
          <w:fldChar w:fldCharType="begin"/>
        </w:r>
        <w:r w:rsidR="00787EB8">
          <w:rPr>
            <w:rFonts w:ascii="Times New Roman" w:hAnsi="Times New Roman" w:cs="Times New Roman"/>
            <w:sz w:val="24"/>
            <w:szCs w:val="24"/>
          </w:rPr>
          <w:instrText xml:space="preserve"> HYPERLINK "https://www.dol.gov/ui/data.pdf" </w:instrText>
        </w:r>
        <w:r w:rsidR="00787EB8">
          <w:rPr>
            <w:rFonts w:ascii="Times New Roman" w:hAnsi="Times New Roman" w:cs="Times New Roman"/>
            <w:sz w:val="24"/>
            <w:szCs w:val="24"/>
          </w:rPr>
        </w:r>
        <w:r w:rsidR="00787EB8">
          <w:rPr>
            <w:rFonts w:ascii="Times New Roman" w:hAnsi="Times New Roman" w:cs="Times New Roman"/>
            <w:sz w:val="24"/>
            <w:szCs w:val="24"/>
          </w:rPr>
          <w:fldChar w:fldCharType="separate"/>
        </w:r>
        <w:r w:rsidR="00787EB8" w:rsidRPr="00787EB8">
          <w:rPr>
            <w:rStyle w:val="Hyperlink"/>
            <w:rFonts w:ascii="Times New Roman" w:hAnsi="Times New Roman" w:cs="Times New Roman"/>
            <w:sz w:val="24"/>
            <w:szCs w:val="24"/>
          </w:rPr>
          <w:t>Department of Labor</w:t>
        </w:r>
        <w:r w:rsidR="00787EB8">
          <w:rPr>
            <w:rFonts w:ascii="Times New Roman" w:hAnsi="Times New Roman" w:cs="Times New Roman"/>
            <w:sz w:val="24"/>
            <w:szCs w:val="24"/>
          </w:rPr>
          <w:fldChar w:fldCharType="end"/>
        </w:r>
      </w:ins>
      <w:commentRangeEnd w:id="30"/>
      <w:ins w:id="31" w:author="Vinicius Moreira" w:date="2021-11-20T12:44:00Z">
        <w:r w:rsidR="005A2B9C">
          <w:rPr>
            <w:rStyle w:val="CommentReference"/>
          </w:rPr>
          <w:commentReference w:id="30"/>
        </w:r>
      </w:ins>
      <w:r w:rsidR="00B62181">
        <w:rPr>
          <w:rFonts w:ascii="Times New Roman" w:hAnsi="Times New Roman" w:cs="Times New Roman"/>
          <w:sz w:val="24"/>
          <w:szCs w:val="24"/>
        </w:rPr>
        <w:t xml:space="preserve">. </w:t>
      </w:r>
      <w:commentRangeEnd w:id="28"/>
      <w:r w:rsidR="00B62181">
        <w:rPr>
          <w:rStyle w:val="CommentReference"/>
        </w:rPr>
        <w:commentReference w:id="28"/>
      </w:r>
    </w:p>
    <w:p w14:paraId="2CDC231D" w14:textId="35085AC8" w:rsidR="00B62181" w:rsidRPr="00E860C8" w:rsidRDefault="00B62181" w:rsidP="00AE522A">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32"/>
      <w:r w:rsidR="008D3950">
        <w:rPr>
          <w:rFonts w:ascii="Times New Roman" w:hAnsi="Times New Roman" w:cs="Times New Roman"/>
          <w:sz w:val="24"/>
          <w:szCs w:val="24"/>
        </w:rPr>
        <w:t xml:space="preserve">One set of figures </w:t>
      </w:r>
      <w:commentRangeEnd w:id="32"/>
      <w:r w:rsidR="00F603E2">
        <w:rPr>
          <w:rStyle w:val="CommentReference"/>
        </w:rPr>
        <w:commentReference w:id="32"/>
      </w:r>
      <w:r w:rsidR="008D3950">
        <w:rPr>
          <w:rFonts w:ascii="Times New Roman" w:hAnsi="Times New Roman" w:cs="Times New Roman"/>
          <w:sz w:val="24"/>
          <w:szCs w:val="24"/>
        </w:rPr>
        <w:t>which w</w:t>
      </w:r>
      <w:r w:rsidR="00665D32">
        <w:rPr>
          <w:rFonts w:ascii="Times New Roman" w:hAnsi="Times New Roman" w:cs="Times New Roman"/>
          <w:sz w:val="24"/>
          <w:szCs w:val="24"/>
        </w:rPr>
        <w:t>ill</w:t>
      </w:r>
      <w:r w:rsidR="008D3950">
        <w:rPr>
          <w:rFonts w:ascii="Times New Roman" w:hAnsi="Times New Roman" w:cs="Times New Roman"/>
          <w:sz w:val="24"/>
          <w:szCs w:val="24"/>
        </w:rPr>
        <w:t xml:space="preserve"> be visually interesting to produce</w:t>
      </w:r>
      <w:r w:rsidR="00665D32">
        <w:rPr>
          <w:rFonts w:ascii="Times New Roman" w:hAnsi="Times New Roman" w:cs="Times New Roman"/>
          <w:sz w:val="24"/>
          <w:szCs w:val="24"/>
        </w:rPr>
        <w:t xml:space="preserve"> is</w:t>
      </w:r>
      <w:r w:rsidR="008D3950">
        <w:rPr>
          <w:rFonts w:ascii="Times New Roman" w:hAnsi="Times New Roman" w:cs="Times New Roman"/>
          <w:sz w:val="24"/>
          <w:szCs w:val="24"/>
        </w:rPr>
        <w:t xml:space="preserve"> a heat map displaying state labor force participation for each period of study (pre, intra, and post COVID). By creating one figure for each period, it will be possible to visually interpret any geographic trends. An additional figure that can be created from these analyses </w:t>
      </w:r>
      <w:r w:rsidR="00665D32">
        <w:rPr>
          <w:rFonts w:ascii="Times New Roman" w:hAnsi="Times New Roman" w:cs="Times New Roman"/>
          <w:sz w:val="24"/>
          <w:szCs w:val="24"/>
        </w:rPr>
        <w:t>is</w:t>
      </w:r>
      <w:r w:rsidR="00F603E2">
        <w:rPr>
          <w:rFonts w:ascii="Times New Roman" w:hAnsi="Times New Roman" w:cs="Times New Roman"/>
          <w:sz w:val="24"/>
          <w:szCs w:val="24"/>
        </w:rPr>
        <w:t xml:space="preserve"> a line graph which plots labor force participation rates between states where supplemental benefits were discontinued in month (x) and states where benefits were discontinued in month (y). </w:t>
      </w:r>
    </w:p>
    <w:sectPr w:rsidR="00B62181" w:rsidRPr="00E860C8">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er.ferrante17@gmail.com" w:date="2021-11-19T16:08:00Z" w:initials="a">
    <w:p w14:paraId="17FF8C5A" w14:textId="2A479FC6" w:rsidR="00F603E2" w:rsidRDefault="00F603E2">
      <w:pPr>
        <w:pStyle w:val="CommentText"/>
      </w:pPr>
      <w:r>
        <w:rPr>
          <w:rStyle w:val="CommentReference"/>
        </w:rPr>
        <w:annotationRef/>
      </w:r>
      <w:r>
        <w:t xml:space="preserve">Feel free to make any edits you see fit and add any thoughts you think I left out. </w:t>
      </w:r>
    </w:p>
  </w:comment>
  <w:comment w:id="5" w:author="Vinicius Moreira" w:date="2021-11-20T12:18:00Z" w:initials="VM">
    <w:p w14:paraId="3EDB0341" w14:textId="4509418D" w:rsidR="00631399" w:rsidRDefault="00631399">
      <w:pPr>
        <w:pStyle w:val="CommentText"/>
      </w:pPr>
      <w:r>
        <w:rPr>
          <w:rStyle w:val="CommentReference"/>
        </w:rPr>
        <w:annotationRef/>
      </w:r>
      <w:r>
        <w:t>Let’s avoid tie our hands too much. Be a little more open because I believe we will think and implement new ideas as we progress in the project</w:t>
      </w:r>
    </w:p>
  </w:comment>
  <w:comment w:id="8" w:author="Vinicius Moreira" w:date="2021-11-20T12:46:00Z" w:initials="VM">
    <w:p w14:paraId="22E76E57" w14:textId="7E1ACF48" w:rsidR="00E93987" w:rsidRDefault="00E93987">
      <w:pPr>
        <w:pStyle w:val="CommentText"/>
      </w:pPr>
      <w:r>
        <w:rPr>
          <w:rStyle w:val="CommentReference"/>
        </w:rPr>
        <w:annotationRef/>
      </w:r>
      <w:r w:rsidR="008C55EF">
        <w:rPr>
          <w:noProof/>
        </w:rPr>
        <w:t>Let's try t</w:t>
      </w:r>
      <w:r w:rsidR="008C55EF">
        <w:rPr>
          <w:noProof/>
        </w:rPr>
        <w:t xml:space="preserve">o check if the </w:t>
      </w:r>
      <w:r w:rsidR="008C55EF">
        <w:rPr>
          <w:noProof/>
        </w:rPr>
        <w:t>fed</w:t>
      </w:r>
      <w:r w:rsidR="008C55EF">
        <w:rPr>
          <w:noProof/>
        </w:rPr>
        <w:t xml:space="preserve">eral cash transfers had any effect as </w:t>
      </w:r>
      <w:r w:rsidR="008C55EF">
        <w:rPr>
          <w:noProof/>
        </w:rPr>
        <w:t>well.</w:t>
      </w:r>
    </w:p>
  </w:comment>
  <w:comment w:id="30" w:author="Vinicius Moreira" w:date="2021-11-20T12:44:00Z" w:initials="VM">
    <w:p w14:paraId="129F3F70" w14:textId="4AF4DB5C" w:rsidR="005A2B9C" w:rsidRDefault="005A2B9C">
      <w:pPr>
        <w:pStyle w:val="CommentText"/>
      </w:pPr>
      <w:r>
        <w:rPr>
          <w:rStyle w:val="CommentReference"/>
        </w:rPr>
        <w:annotationRef/>
      </w:r>
      <w:r w:rsidR="008C55EF">
        <w:rPr>
          <w:noProof/>
        </w:rPr>
        <w:t>The Department of Labor has been repo</w:t>
      </w:r>
      <w:r w:rsidR="008C55EF">
        <w:rPr>
          <w:noProof/>
        </w:rPr>
        <w:t>rti</w:t>
      </w:r>
      <w:r w:rsidR="008C55EF">
        <w:rPr>
          <w:noProof/>
        </w:rPr>
        <w:t>ng which states had the extended unemplo</w:t>
      </w:r>
      <w:r w:rsidR="008C55EF">
        <w:rPr>
          <w:noProof/>
        </w:rPr>
        <w:t>yment insurance</w:t>
      </w:r>
    </w:p>
  </w:comment>
  <w:comment w:id="28" w:author="alexander.ferrante17@gmail.com" w:date="2021-11-19T15:56:00Z" w:initials="a">
    <w:p w14:paraId="53265372" w14:textId="376A78F0" w:rsidR="00B62181" w:rsidRDefault="00B62181">
      <w:pPr>
        <w:pStyle w:val="CommentText"/>
      </w:pPr>
      <w:r>
        <w:rPr>
          <w:rStyle w:val="CommentReference"/>
        </w:rPr>
        <w:annotationRef/>
      </w:r>
      <w:r>
        <w:t>Maybe there is a dataset for this already existing, but my initial hunch is that we will have to dig around a bit on state DOL sites.</w:t>
      </w:r>
    </w:p>
  </w:comment>
  <w:comment w:id="32" w:author="alexander.ferrante17@gmail.com" w:date="2021-11-19T16:08:00Z" w:initials="a">
    <w:p w14:paraId="6195C274" w14:textId="64407619" w:rsidR="00F603E2" w:rsidRDefault="00F603E2">
      <w:pPr>
        <w:pStyle w:val="CommentText"/>
      </w:pPr>
      <w:r>
        <w:rPr>
          <w:rStyle w:val="CommentReference"/>
        </w:rPr>
        <w:annotationRef/>
      </w:r>
      <w:r>
        <w:t>Feel free to adjust, these are just ones that came to mind at the moment.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FF8C5A" w15:done="0"/>
  <w15:commentEx w15:paraId="3EDB0341" w15:done="0"/>
  <w15:commentEx w15:paraId="22E76E57" w15:done="0"/>
  <w15:commentEx w15:paraId="129F3F70" w15:done="0"/>
  <w15:commentEx w15:paraId="53265372" w15:done="0"/>
  <w15:commentEx w15:paraId="6195C2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4A80" w16cex:dateUtc="2021-11-19T21:08:00Z"/>
  <w16cex:commentExtensible w16cex:durableId="25436626" w16cex:dateUtc="2021-11-20T17:18:00Z"/>
  <w16cex:commentExtensible w16cex:durableId="25436CA0" w16cex:dateUtc="2021-11-20T17:46:00Z"/>
  <w16cex:commentExtensible w16cex:durableId="25436C20" w16cex:dateUtc="2021-11-20T17:44:00Z"/>
  <w16cex:commentExtensible w16cex:durableId="254247B6" w16cex:dateUtc="2021-11-19T20:56:00Z"/>
  <w16cex:commentExtensible w16cex:durableId="25424A60" w16cex:dateUtc="2021-11-19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FF8C5A" w16cid:durableId="25424A80"/>
  <w16cid:commentId w16cid:paraId="3EDB0341" w16cid:durableId="25436626"/>
  <w16cid:commentId w16cid:paraId="22E76E57" w16cid:durableId="25436CA0"/>
  <w16cid:commentId w16cid:paraId="129F3F70" w16cid:durableId="25436C20"/>
  <w16cid:commentId w16cid:paraId="53265372" w16cid:durableId="254247B6"/>
  <w16cid:commentId w16cid:paraId="6195C274" w16cid:durableId="25424A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1935A" w14:textId="77777777" w:rsidR="008C55EF" w:rsidRDefault="008C55EF" w:rsidP="00AE522A">
      <w:pPr>
        <w:spacing w:after="0" w:line="240" w:lineRule="auto"/>
      </w:pPr>
      <w:r>
        <w:separator/>
      </w:r>
    </w:p>
  </w:endnote>
  <w:endnote w:type="continuationSeparator" w:id="0">
    <w:p w14:paraId="659C767C" w14:textId="77777777" w:rsidR="008C55EF" w:rsidRDefault="008C55EF" w:rsidP="00AE5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925917"/>
      <w:docPartObj>
        <w:docPartGallery w:val="Page Numbers (Bottom of Page)"/>
        <w:docPartUnique/>
      </w:docPartObj>
    </w:sdtPr>
    <w:sdtEndPr>
      <w:rPr>
        <w:noProof/>
      </w:rPr>
    </w:sdtEndPr>
    <w:sdtContent>
      <w:p w14:paraId="025FBF01" w14:textId="624CB7A9" w:rsidR="00AE522A" w:rsidRDefault="00AE5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A72A08" w14:textId="77777777" w:rsidR="00AE522A" w:rsidRDefault="00AE5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72CB8" w14:textId="77777777" w:rsidR="008C55EF" w:rsidRDefault="008C55EF" w:rsidP="00AE522A">
      <w:pPr>
        <w:spacing w:after="0" w:line="240" w:lineRule="auto"/>
      </w:pPr>
      <w:r>
        <w:separator/>
      </w:r>
    </w:p>
  </w:footnote>
  <w:footnote w:type="continuationSeparator" w:id="0">
    <w:p w14:paraId="58C487A9" w14:textId="77777777" w:rsidR="008C55EF" w:rsidRDefault="008C55EF" w:rsidP="00AE522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ferrante17@gmail.com">
    <w15:presenceInfo w15:providerId="Windows Live" w15:userId="884319fad4d6ff60"/>
  </w15:person>
  <w15:person w15:author="Vinicius Moreira">
    <w15:presenceInfo w15:providerId="Windows Live" w15:userId="28c55288739aa5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C8"/>
    <w:rsid w:val="00150CC9"/>
    <w:rsid w:val="0015746F"/>
    <w:rsid w:val="001670D1"/>
    <w:rsid w:val="00221E9B"/>
    <w:rsid w:val="0054785E"/>
    <w:rsid w:val="005A2B9C"/>
    <w:rsid w:val="005A2CC8"/>
    <w:rsid w:val="00631399"/>
    <w:rsid w:val="00665D32"/>
    <w:rsid w:val="006E0127"/>
    <w:rsid w:val="0071537A"/>
    <w:rsid w:val="00787EB8"/>
    <w:rsid w:val="00896228"/>
    <w:rsid w:val="008C475F"/>
    <w:rsid w:val="008C55EF"/>
    <w:rsid w:val="008D3950"/>
    <w:rsid w:val="008E425A"/>
    <w:rsid w:val="0094764C"/>
    <w:rsid w:val="00A4547C"/>
    <w:rsid w:val="00A47B70"/>
    <w:rsid w:val="00A53CB4"/>
    <w:rsid w:val="00A81945"/>
    <w:rsid w:val="00A90D6F"/>
    <w:rsid w:val="00AD61EC"/>
    <w:rsid w:val="00AE522A"/>
    <w:rsid w:val="00B616A5"/>
    <w:rsid w:val="00B62181"/>
    <w:rsid w:val="00B91832"/>
    <w:rsid w:val="00BA6202"/>
    <w:rsid w:val="00BC115B"/>
    <w:rsid w:val="00BD1F24"/>
    <w:rsid w:val="00CC0E0B"/>
    <w:rsid w:val="00D31925"/>
    <w:rsid w:val="00D60F2A"/>
    <w:rsid w:val="00E860C8"/>
    <w:rsid w:val="00E93987"/>
    <w:rsid w:val="00F12BB0"/>
    <w:rsid w:val="00F429EE"/>
    <w:rsid w:val="00F603E2"/>
    <w:rsid w:val="00F76E40"/>
    <w:rsid w:val="00FD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E6A9"/>
  <w15:chartTrackingRefBased/>
  <w15:docId w15:val="{DABDC25A-D41C-4744-9DF1-EB96B623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2A"/>
  </w:style>
  <w:style w:type="paragraph" w:styleId="Footer">
    <w:name w:val="footer"/>
    <w:basedOn w:val="Normal"/>
    <w:link w:val="FooterChar"/>
    <w:uiPriority w:val="99"/>
    <w:unhideWhenUsed/>
    <w:rsid w:val="00AE5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2A"/>
  </w:style>
  <w:style w:type="character" w:styleId="CommentReference">
    <w:name w:val="annotation reference"/>
    <w:basedOn w:val="DefaultParagraphFont"/>
    <w:uiPriority w:val="99"/>
    <w:semiHidden/>
    <w:unhideWhenUsed/>
    <w:rsid w:val="00B62181"/>
    <w:rPr>
      <w:sz w:val="16"/>
      <w:szCs w:val="16"/>
    </w:rPr>
  </w:style>
  <w:style w:type="paragraph" w:styleId="CommentText">
    <w:name w:val="annotation text"/>
    <w:basedOn w:val="Normal"/>
    <w:link w:val="CommentTextChar"/>
    <w:uiPriority w:val="99"/>
    <w:semiHidden/>
    <w:unhideWhenUsed/>
    <w:rsid w:val="00B62181"/>
    <w:pPr>
      <w:spacing w:line="240" w:lineRule="auto"/>
    </w:pPr>
    <w:rPr>
      <w:sz w:val="20"/>
      <w:szCs w:val="20"/>
    </w:rPr>
  </w:style>
  <w:style w:type="character" w:customStyle="1" w:styleId="CommentTextChar">
    <w:name w:val="Comment Text Char"/>
    <w:basedOn w:val="DefaultParagraphFont"/>
    <w:link w:val="CommentText"/>
    <w:uiPriority w:val="99"/>
    <w:semiHidden/>
    <w:rsid w:val="00B62181"/>
    <w:rPr>
      <w:sz w:val="20"/>
      <w:szCs w:val="20"/>
    </w:rPr>
  </w:style>
  <w:style w:type="paragraph" w:styleId="CommentSubject">
    <w:name w:val="annotation subject"/>
    <w:basedOn w:val="CommentText"/>
    <w:next w:val="CommentText"/>
    <w:link w:val="CommentSubjectChar"/>
    <w:uiPriority w:val="99"/>
    <w:semiHidden/>
    <w:unhideWhenUsed/>
    <w:rsid w:val="00B62181"/>
    <w:rPr>
      <w:b/>
      <w:bCs/>
    </w:rPr>
  </w:style>
  <w:style w:type="character" w:customStyle="1" w:styleId="CommentSubjectChar">
    <w:name w:val="Comment Subject Char"/>
    <w:basedOn w:val="CommentTextChar"/>
    <w:link w:val="CommentSubject"/>
    <w:uiPriority w:val="99"/>
    <w:semiHidden/>
    <w:rsid w:val="00B62181"/>
    <w:rPr>
      <w:b/>
      <w:bCs/>
      <w:sz w:val="20"/>
      <w:szCs w:val="20"/>
    </w:rPr>
  </w:style>
  <w:style w:type="character" w:customStyle="1" w:styleId="Heading1Char">
    <w:name w:val="Heading 1 Char"/>
    <w:basedOn w:val="DefaultParagraphFont"/>
    <w:link w:val="Heading1"/>
    <w:uiPriority w:val="9"/>
    <w:rsid w:val="00D60F2A"/>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A2CC8"/>
    <w:pPr>
      <w:spacing w:after="0" w:line="240" w:lineRule="auto"/>
    </w:pPr>
  </w:style>
  <w:style w:type="character" w:styleId="Hyperlink">
    <w:name w:val="Hyperlink"/>
    <w:basedOn w:val="DefaultParagraphFont"/>
    <w:uiPriority w:val="99"/>
    <w:unhideWhenUsed/>
    <w:rsid w:val="00A81945"/>
    <w:rPr>
      <w:color w:val="0563C1" w:themeColor="hyperlink"/>
      <w:u w:val="single"/>
    </w:rPr>
  </w:style>
  <w:style w:type="character" w:styleId="UnresolvedMention">
    <w:name w:val="Unresolved Mention"/>
    <w:basedOn w:val="DefaultParagraphFont"/>
    <w:uiPriority w:val="99"/>
    <w:semiHidden/>
    <w:unhideWhenUsed/>
    <w:rsid w:val="00A81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alexander.ferrante17@gmail.com</dc:creator>
  <cp:keywords/>
  <dc:description/>
  <cp:lastModifiedBy>Vinicius Moreira</cp:lastModifiedBy>
  <cp:revision>23</cp:revision>
  <dcterms:created xsi:type="dcterms:W3CDTF">2021-11-17T02:29:00Z</dcterms:created>
  <dcterms:modified xsi:type="dcterms:W3CDTF">2021-11-20T17:46:00Z</dcterms:modified>
</cp:coreProperties>
</file>